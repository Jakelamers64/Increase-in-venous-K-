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44A6A" w14:textId="7194B733" w:rsidR="008B68E6" w:rsidRDefault="008B68E6" w:rsidP="00964655">
      <w:pPr>
        <w:spacing w:line="480" w:lineRule="auto"/>
        <w:rPr>
          <w:rFonts w:ascii="Times New Roman" w:hAnsi="Times New Roman" w:cs="Times New Roman"/>
        </w:rPr>
      </w:pPr>
      <w:r w:rsidRPr="008B68E6">
        <w:rPr>
          <w:rFonts w:ascii="Times New Roman" w:hAnsi="Times New Roman" w:cs="Times New Roman"/>
        </w:rPr>
        <w:t>Increase in venous [K+] During Hyperbaric Exposure Independent of Changes in pH or O2 Concentration</w:t>
      </w:r>
    </w:p>
    <w:p w14:paraId="53AFDB4A" w14:textId="62826E5D" w:rsidR="008B68E6" w:rsidRDefault="008B68E6" w:rsidP="00964655">
      <w:pPr>
        <w:spacing w:line="480" w:lineRule="auto"/>
        <w:rPr>
          <w:rFonts w:ascii="Times New Roman" w:hAnsi="Times New Roman" w:cs="Times New Roman"/>
        </w:rPr>
      </w:pPr>
      <w:r>
        <w:rPr>
          <w:rFonts w:ascii="Times New Roman" w:hAnsi="Times New Roman" w:cs="Times New Roman"/>
        </w:rPr>
        <w:t xml:space="preserve">Increase in venous [K+] During Hyperbaric Exposure </w:t>
      </w:r>
    </w:p>
    <w:p w14:paraId="655BFCF7" w14:textId="396170CF" w:rsidR="008B68E6" w:rsidRDefault="008B68E6" w:rsidP="00964655">
      <w:pPr>
        <w:spacing w:line="480" w:lineRule="auto"/>
        <w:rPr>
          <w:rFonts w:ascii="Times New Roman" w:hAnsi="Times New Roman" w:cs="Times New Roman"/>
        </w:rPr>
      </w:pPr>
    </w:p>
    <w:p w14:paraId="6A3196FA" w14:textId="45C6A53D" w:rsidR="008B68E6" w:rsidRPr="00964655" w:rsidRDefault="008B68E6" w:rsidP="00964655">
      <w:pPr>
        <w:spacing w:line="480" w:lineRule="auto"/>
        <w:rPr>
          <w:rFonts w:ascii="Times New Roman" w:hAnsi="Times New Roman" w:cs="Times New Roman"/>
          <w:b/>
        </w:rPr>
      </w:pPr>
      <w:r w:rsidRPr="00964655">
        <w:rPr>
          <w:rFonts w:ascii="Times New Roman" w:hAnsi="Times New Roman" w:cs="Times New Roman"/>
          <w:b/>
        </w:rPr>
        <w:t>Abstract</w:t>
      </w:r>
    </w:p>
    <w:p w14:paraId="36F7CEF7" w14:textId="0325D8B9"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Plasma potassium regulation is important for function of numerous cells in the body. Changes in potassium levels during exposure to an increased O2 concentration is thought to be the result of the changes in pH and increasing reactive oxygen species. However, the effects of hyperbaria on plasma potassium concentration are not well understood.</w:t>
      </w:r>
    </w:p>
    <w:p w14:paraId="30DFD7C6" w14:textId="3994B276"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Eight subjects were exposed to 1.3 atmospheres absolute (ATA) of hyperbaric air for 90 minutes, 10-times (M-F) over 12-days. Another eight subjects were exposed to 100% oxygen at 1 ATA over the same interval. Four venous blood draws were taken. On day 1 the first draw was taken immediately preceding treatment and the second was taken immediately following treatment. The third draw was taken prior to the 10th treatment and the 4th draw was taken 72 hours post final treatment. We analyzed samples on a blood gas analyzer and performed statistical analysis using a paired Wilcoxon signed-rank test.</w:t>
      </w:r>
    </w:p>
    <w:p w14:paraId="5040807E" w14:textId="0B28D7FB"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The concentration group saw strong trend towards an increase in the potassium concentration from 4.09 ± 0.12 (mmol/L) to 4.28 ± 0.28 (mmol/L) (p = 0.065). In the hyperbaric group we see a significant increase in potassium concentration from 4.19 ± 0.26 (mmol/L) to 4.55 ± 0.27 (mmol/L) (p = 0.0068). In the concentration group we also see a significant increase in pH concentration from 7.37 ± 0.03 to 7.39 ± 0.01 (p= 0.021). A similar significant increase is not seen in the hyperbaric group.</w:t>
      </w:r>
    </w:p>
    <w:p w14:paraId="4E0A56C4" w14:textId="71F7C707" w:rsidR="00897B84" w:rsidRPr="00964655" w:rsidRDefault="00897B84" w:rsidP="00964655">
      <w:pPr>
        <w:spacing w:line="480" w:lineRule="auto"/>
        <w:ind w:firstLine="720"/>
        <w:rPr>
          <w:rFonts w:ascii="Times New Roman" w:hAnsi="Times New Roman" w:cs="Times New Roman"/>
        </w:rPr>
      </w:pPr>
      <w:r w:rsidRPr="00964655">
        <w:rPr>
          <w:rFonts w:ascii="Times New Roman" w:hAnsi="Times New Roman" w:cs="Times New Roman"/>
        </w:rPr>
        <w:t>These finding suggest that changes in potassium concentration in response to hyperbaria are not the result of oxygen concentration nor pH. Possible explanations include increased nitrogen levels due to hyperbaric air, increased CO2 concentration in hyperbaric chamber or changes in the activity of Na+</w:t>
      </w:r>
      <w:proofErr w:type="gramStart"/>
      <w:r w:rsidRPr="00964655">
        <w:rPr>
          <w:rFonts w:ascii="Times New Roman" w:hAnsi="Times New Roman" w:cs="Times New Roman"/>
        </w:rPr>
        <w:t>,K</w:t>
      </w:r>
      <w:proofErr w:type="gramEnd"/>
      <w:r w:rsidRPr="00964655">
        <w:rPr>
          <w:rFonts w:ascii="Times New Roman" w:hAnsi="Times New Roman" w:cs="Times New Roman"/>
        </w:rPr>
        <w:t>+ ATPase pumps at the cellular level which may be a homeostatic response to combat pulmonary edema</w:t>
      </w:r>
    </w:p>
    <w:p w14:paraId="7DAF73D1" w14:textId="5B23AADC" w:rsidR="00897B84" w:rsidRPr="00964655" w:rsidRDefault="00CA5791" w:rsidP="00964655">
      <w:pPr>
        <w:spacing w:line="480" w:lineRule="auto"/>
        <w:rPr>
          <w:rFonts w:ascii="Times New Roman" w:hAnsi="Times New Roman" w:cs="Times New Roman"/>
        </w:rPr>
      </w:pPr>
      <w:r>
        <w:rPr>
          <w:rFonts w:ascii="Times New Roman" w:hAnsi="Times New Roman" w:cs="Times New Roman"/>
          <w:b/>
        </w:rPr>
        <w:t>Keywords</w:t>
      </w:r>
      <w:r w:rsidR="00DB101F">
        <w:rPr>
          <w:rFonts w:ascii="Times New Roman" w:hAnsi="Times New Roman" w:cs="Times New Roman"/>
          <w:b/>
        </w:rPr>
        <w:t xml:space="preserve">: </w:t>
      </w:r>
      <w:r w:rsidR="00DB101F">
        <w:rPr>
          <w:rFonts w:ascii="Times New Roman" w:hAnsi="Times New Roman" w:cs="Times New Roman"/>
        </w:rPr>
        <w:t>Potassium, Hyperbarics, Hyperoxia</w:t>
      </w:r>
    </w:p>
    <w:p w14:paraId="7C07F312" w14:textId="77777777" w:rsidR="00897B84" w:rsidRPr="00964655" w:rsidRDefault="00897B84" w:rsidP="00964655">
      <w:pPr>
        <w:spacing w:line="480" w:lineRule="auto"/>
        <w:rPr>
          <w:rFonts w:ascii="Times New Roman" w:hAnsi="Times New Roman" w:cs="Times New Roman"/>
          <w:b/>
        </w:rPr>
      </w:pPr>
    </w:p>
    <w:p w14:paraId="00000001" w14:textId="342477C6" w:rsidR="00B745D2" w:rsidRDefault="00067E9E" w:rsidP="00964655">
      <w:pPr>
        <w:spacing w:line="480" w:lineRule="auto"/>
        <w:rPr>
          <w:rFonts w:ascii="Times New Roman" w:hAnsi="Times New Roman" w:cs="Times New Roman"/>
          <w:b/>
        </w:rPr>
      </w:pPr>
      <w:r w:rsidRPr="00964655">
        <w:rPr>
          <w:rFonts w:ascii="Times New Roman" w:hAnsi="Times New Roman" w:cs="Times New Roman"/>
          <w:b/>
        </w:rPr>
        <w:lastRenderedPageBreak/>
        <w:t>Introduction</w:t>
      </w:r>
    </w:p>
    <w:p w14:paraId="7613AE55" w14:textId="018F5BC8" w:rsidR="00471530" w:rsidRPr="00964655" w:rsidRDefault="00471530" w:rsidP="00964655">
      <w:pPr>
        <w:spacing w:line="480" w:lineRule="auto"/>
        <w:rPr>
          <w:rFonts w:ascii="Times New Roman" w:hAnsi="Times New Roman" w:cs="Times New Roman"/>
        </w:rPr>
      </w:pPr>
      <w:r>
        <w:rPr>
          <w:rFonts w:ascii="Times New Roman" w:hAnsi="Times New Roman" w:cs="Times New Roman"/>
          <w:b/>
        </w:rPr>
        <w:tab/>
      </w:r>
      <w:r w:rsidR="00BB3BBB" w:rsidRPr="00964655">
        <w:rPr>
          <w:rFonts w:ascii="Times New Roman" w:hAnsi="Times New Roman" w:cs="Times New Roman"/>
        </w:rPr>
        <w:t>Administering oxygen (O</w:t>
      </w:r>
      <w:r w:rsidR="00BB3BBB" w:rsidRPr="00964655">
        <w:rPr>
          <w:rFonts w:ascii="Times New Roman" w:hAnsi="Times New Roman" w:cs="Times New Roman"/>
          <w:vertAlign w:val="subscript"/>
        </w:rPr>
        <w:t>2</w:t>
      </w:r>
      <w:r w:rsidR="00BB3BBB" w:rsidRPr="00964655">
        <w:rPr>
          <w:rFonts w:ascii="Times New Roman" w:hAnsi="Times New Roman" w:cs="Times New Roman"/>
        </w:rPr>
        <w:t>) has been proven to be an effective treatment for many different ailments. By varying both pressure and inspired O</w:t>
      </w:r>
      <w:r w:rsidR="00BB3BBB" w:rsidRPr="00964655">
        <w:rPr>
          <w:rFonts w:ascii="Times New Roman" w:hAnsi="Times New Roman" w:cs="Times New Roman"/>
          <w:vertAlign w:val="subscript"/>
        </w:rPr>
        <w:t>2</w:t>
      </w:r>
      <w:r w:rsidR="00BB3BBB" w:rsidRPr="00964655">
        <w:rPr>
          <w:rFonts w:ascii="Times New Roman" w:hAnsi="Times New Roman" w:cs="Times New Roman"/>
        </w:rPr>
        <w:t xml:space="preserve"> gas concentration</w:t>
      </w:r>
      <w:r w:rsidR="00EA2105" w:rsidRPr="00964655">
        <w:rPr>
          <w:rFonts w:ascii="Times New Roman" w:hAnsi="Times New Roman" w:cs="Times New Roman"/>
        </w:rPr>
        <w:t>,</w:t>
      </w:r>
      <w:r w:rsidR="00BB3BBB" w:rsidRPr="00964655">
        <w:rPr>
          <w:rFonts w:ascii="Times New Roman" w:hAnsi="Times New Roman" w:cs="Times New Roman"/>
        </w:rPr>
        <w:t xml:space="preserve"> three of the main modes of O</w:t>
      </w:r>
      <w:r w:rsidR="00BB3BBB" w:rsidRPr="00964655">
        <w:rPr>
          <w:rFonts w:ascii="Times New Roman" w:hAnsi="Times New Roman" w:cs="Times New Roman"/>
          <w:vertAlign w:val="subscript"/>
        </w:rPr>
        <w:t>2</w:t>
      </w:r>
      <w:r w:rsidR="00BB3BBB" w:rsidRPr="00964655">
        <w:rPr>
          <w:rFonts w:ascii="Times New Roman" w:hAnsi="Times New Roman" w:cs="Times New Roman"/>
        </w:rPr>
        <w:t xml:space="preserve"> administration are obtained which are hyperbaric O</w:t>
      </w:r>
      <w:r w:rsidR="00BB3BBB" w:rsidRPr="00964655">
        <w:rPr>
          <w:rFonts w:ascii="Times New Roman" w:hAnsi="Times New Roman" w:cs="Times New Roman"/>
          <w:vertAlign w:val="subscript"/>
        </w:rPr>
        <w:t>2</w:t>
      </w:r>
      <w:r w:rsidR="00BB3BBB" w:rsidRPr="00964655">
        <w:rPr>
          <w:rFonts w:ascii="Times New Roman" w:hAnsi="Times New Roman" w:cs="Times New Roman"/>
        </w:rPr>
        <w:t>, concentrated O</w:t>
      </w:r>
      <w:r w:rsidR="00BB3BBB" w:rsidRPr="00964655">
        <w:rPr>
          <w:rFonts w:ascii="Times New Roman" w:hAnsi="Times New Roman" w:cs="Times New Roman"/>
          <w:vertAlign w:val="subscript"/>
        </w:rPr>
        <w:t>2</w:t>
      </w:r>
      <w:r w:rsidR="00BB3BBB" w:rsidRPr="00964655">
        <w:rPr>
          <w:rFonts w:ascii="Times New Roman" w:hAnsi="Times New Roman" w:cs="Times New Roman"/>
        </w:rPr>
        <w:t xml:space="preserve"> and hyperbaric treatment. </w:t>
      </w:r>
      <w:r w:rsidR="0068662B" w:rsidRPr="00964655">
        <w:rPr>
          <w:rFonts w:ascii="Times New Roman" w:hAnsi="Times New Roman" w:cs="Times New Roman"/>
        </w:rPr>
        <w:t>According the UHMS hyperbaric oxygen therapy</w:t>
      </w:r>
      <w:r w:rsidR="00AA24E4" w:rsidRPr="00964655">
        <w:rPr>
          <w:rFonts w:ascii="Times New Roman" w:hAnsi="Times New Roman" w:cs="Times New Roman"/>
        </w:rPr>
        <w:t xml:space="preserve"> (HBO2)</w:t>
      </w:r>
      <w:r w:rsidR="0068662B" w:rsidRPr="00964655">
        <w:rPr>
          <w:rFonts w:ascii="Times New Roman" w:hAnsi="Times New Roman" w:cs="Times New Roman"/>
        </w:rPr>
        <w:t xml:space="preserve"> is defined as exposure to near 100% oxygen while inside a pressurized chamber at greater than sea level pressure.</w:t>
      </w:r>
      <w:r w:rsidR="0068662B" w:rsidRPr="00964655">
        <w:rPr>
          <w:rFonts w:ascii="Times New Roman" w:hAnsi="Times New Roman" w:cs="Times New Roman"/>
        </w:rPr>
        <w:fldChar w:fldCharType="begin"/>
      </w:r>
      <w:r w:rsidR="0068662B" w:rsidRPr="00964655">
        <w:rPr>
          <w:rFonts w:ascii="Times New Roman" w:hAnsi="Times New Roman" w:cs="Times New Roman"/>
        </w:rPr>
        <w:instrText xml:space="preserve"> ADDIN EN.CITE &lt;EndNote&gt;&lt;Cite&gt;&lt;Year&gt;2019&lt;/Year&gt;&lt;RecNum&gt;31&lt;/RecNum&gt;&lt;DisplayText&gt;&lt;style face="superscript"&gt;1&lt;/style&gt;&lt;/DisplayText&gt;&lt;record&gt;&lt;rec-number&gt;31&lt;/rec-number&gt;&lt;foreign-keys&gt;&lt;key app="EN" db-id="xdzep25tddr2f2ezx21pfwrtw0sr0vwfzptp" timestamp="1645125432"&gt;31&lt;/key&gt;&lt;/foreign-keys&gt;&lt;ref-type name="Book"&gt;6&lt;/ref-type&gt;&lt;contributors&gt;&lt;secondary-authors&gt;&lt;author&gt;Moon, R. E.&lt;/author&gt;&lt;/secondary-authors&gt;&lt;/contributors&gt;&lt;titles&gt;&lt;title&gt;Hyperbaric Oxygen Therapy Indications&lt;/title&gt;&lt;/titles&gt;&lt;volume&gt;14th&lt;/volume&gt;&lt;dates&gt;&lt;year&gt;2019&lt;/year&gt;&lt;/dates&gt;&lt;publisher&gt;Undersea and Hyperbaric Medical Society&lt;/publisher&gt;&lt;urls&gt;&lt;/urls&gt;&lt;/record&gt;&lt;/Cite&gt;&lt;/EndNote&gt;</w:instrText>
      </w:r>
      <w:r w:rsidR="0068662B" w:rsidRPr="00964655">
        <w:rPr>
          <w:rFonts w:ascii="Times New Roman" w:hAnsi="Times New Roman" w:cs="Times New Roman"/>
        </w:rPr>
        <w:fldChar w:fldCharType="separate"/>
      </w:r>
      <w:r w:rsidR="0068662B" w:rsidRPr="00964655">
        <w:rPr>
          <w:rFonts w:ascii="Times New Roman" w:hAnsi="Times New Roman" w:cs="Times New Roman"/>
          <w:noProof/>
          <w:vertAlign w:val="superscript"/>
        </w:rPr>
        <w:t>1</w:t>
      </w:r>
      <w:r w:rsidR="0068662B" w:rsidRPr="00964655">
        <w:rPr>
          <w:rFonts w:ascii="Times New Roman" w:hAnsi="Times New Roman" w:cs="Times New Roman"/>
        </w:rPr>
        <w:fldChar w:fldCharType="end"/>
      </w:r>
      <w:r w:rsidR="00AA24E4" w:rsidRPr="00964655">
        <w:rPr>
          <w:rFonts w:ascii="Times New Roman" w:hAnsi="Times New Roman" w:cs="Times New Roman"/>
        </w:rPr>
        <w:t xml:space="preserve"> As of July 2021 the FDA has cleared HBO2 for 13 different conditions.</w:t>
      </w:r>
      <w:r w:rsidR="00AA24E4" w:rsidRPr="00964655">
        <w:rPr>
          <w:rFonts w:ascii="Times New Roman" w:hAnsi="Times New Roman" w:cs="Times New Roman"/>
        </w:rPr>
        <w:fldChar w:fldCharType="begin"/>
      </w:r>
      <w:r w:rsidR="00AA24E4" w:rsidRPr="00964655">
        <w:rPr>
          <w:rFonts w:ascii="Times New Roman" w:hAnsi="Times New Roman" w:cs="Times New Roman"/>
        </w:rPr>
        <w:instrText xml:space="preserve"> ADDIN EN.CITE &lt;EndNote&gt;&lt;Cite&gt;&lt;Year&gt;2021&lt;/Year&gt;&lt;RecNum&gt;32&lt;/RecNum&gt;&lt;DisplayText&gt;&lt;style face="superscript"&gt;2&lt;/style&gt;&lt;/DisplayText&gt;&lt;record&gt;&lt;rec-number&gt;32&lt;/rec-number&gt;&lt;foreign-keys&gt;&lt;key app="EN" db-id="xdzep25tddr2f2ezx21pfwrtw0sr0vwfzptp" timestamp="1645126144"&gt;32&lt;/key&gt;&lt;/foreign-keys&gt;&lt;ref-type name="Web Page"&gt;12&lt;/ref-type&gt;&lt;contributors&gt;&lt;/contributors&gt;&lt;titles&gt;&lt;title&gt;Hyperbaric Oxygen Therapy: Get the Facts&lt;/title&gt;&lt;secondary-title&gt;Consumer Updates&lt;/secondary-title&gt;&lt;/titles&gt;&lt;dates&gt;&lt;year&gt;2021&lt;/year&gt;&lt;/dates&gt;&lt;pub-location&gt;fda.gov&lt;/pub-location&gt;&lt;urls&gt;&lt;related-urls&gt;&lt;url&gt;https://www.fda.gov/consumers/consumer-updates/hyperbaric-oxygen-therapy-get-facts&lt;/url&gt;&lt;/related-urls&gt;&lt;/urls&gt;&lt;/record&gt;&lt;/Cite&gt;&lt;/EndNote&gt;</w:instrText>
      </w:r>
      <w:r w:rsidR="00AA24E4" w:rsidRPr="00964655">
        <w:rPr>
          <w:rFonts w:ascii="Times New Roman" w:hAnsi="Times New Roman" w:cs="Times New Roman"/>
        </w:rPr>
        <w:fldChar w:fldCharType="separate"/>
      </w:r>
      <w:r w:rsidR="00AA24E4" w:rsidRPr="00964655">
        <w:rPr>
          <w:rFonts w:ascii="Times New Roman" w:hAnsi="Times New Roman" w:cs="Times New Roman"/>
          <w:noProof/>
          <w:vertAlign w:val="superscript"/>
        </w:rPr>
        <w:t>2</w:t>
      </w:r>
      <w:r w:rsidR="00AA24E4" w:rsidRPr="00964655">
        <w:rPr>
          <w:rFonts w:ascii="Times New Roman" w:hAnsi="Times New Roman" w:cs="Times New Roman"/>
        </w:rPr>
        <w:fldChar w:fldCharType="end"/>
      </w:r>
      <w:r w:rsidR="00EA2105" w:rsidRPr="00964655">
        <w:rPr>
          <w:rFonts w:ascii="Times New Roman" w:hAnsi="Times New Roman" w:cs="Times New Roman"/>
        </w:rPr>
        <w:t xml:space="preserve"> In contrast h</w:t>
      </w:r>
      <w:r w:rsidR="00716E3A" w:rsidRPr="00964655">
        <w:rPr>
          <w:rFonts w:ascii="Times New Roman" w:hAnsi="Times New Roman" w:cs="Times New Roman"/>
        </w:rPr>
        <w:t>yperbaric treatment</w:t>
      </w:r>
      <w:r w:rsidR="00EA2105" w:rsidRPr="00964655">
        <w:rPr>
          <w:rFonts w:ascii="Times New Roman" w:hAnsi="Times New Roman" w:cs="Times New Roman"/>
        </w:rPr>
        <w:t xml:space="preserve"> is exposure to an increase in pressure without an increase in administer O</w:t>
      </w:r>
      <w:r w:rsidR="00EA2105" w:rsidRPr="00964655">
        <w:rPr>
          <w:rFonts w:ascii="Times New Roman" w:hAnsi="Times New Roman" w:cs="Times New Roman"/>
          <w:vertAlign w:val="subscript"/>
        </w:rPr>
        <w:t>2</w:t>
      </w:r>
      <w:r w:rsidR="00EA2105" w:rsidRPr="00964655">
        <w:rPr>
          <w:rFonts w:ascii="Times New Roman" w:hAnsi="Times New Roman" w:cs="Times New Roman"/>
        </w:rPr>
        <w:t xml:space="preserve"> concentration</w:t>
      </w:r>
      <w:r w:rsidR="00BB3BBB" w:rsidRPr="00964655">
        <w:rPr>
          <w:rFonts w:ascii="Times New Roman" w:hAnsi="Times New Roman" w:cs="Times New Roman"/>
        </w:rPr>
        <w:t>.</w:t>
      </w:r>
      <w:r w:rsidR="00EA2105" w:rsidRPr="00964655">
        <w:rPr>
          <w:rFonts w:ascii="Times New Roman" w:hAnsi="Times New Roman" w:cs="Times New Roman"/>
        </w:rPr>
        <w:t xml:space="preserve"> Finally concentrated oxygen is the exposure to O</w:t>
      </w:r>
      <w:r w:rsidR="00EA2105" w:rsidRPr="00964655">
        <w:rPr>
          <w:rFonts w:ascii="Times New Roman" w:hAnsi="Times New Roman" w:cs="Times New Roman"/>
          <w:vertAlign w:val="subscript"/>
        </w:rPr>
        <w:t>2</w:t>
      </w:r>
      <w:r w:rsidR="00EA2105" w:rsidRPr="00964655">
        <w:rPr>
          <w:rFonts w:ascii="Times New Roman" w:hAnsi="Times New Roman" w:cs="Times New Roman"/>
        </w:rPr>
        <w:t xml:space="preserve"> gas with a higher concentration of O</w:t>
      </w:r>
      <w:r w:rsidR="00EA2105" w:rsidRPr="00964655">
        <w:rPr>
          <w:rFonts w:ascii="Times New Roman" w:hAnsi="Times New Roman" w:cs="Times New Roman"/>
          <w:vertAlign w:val="subscript"/>
        </w:rPr>
        <w:t>2</w:t>
      </w:r>
      <w:r w:rsidR="00EA2105" w:rsidRPr="00964655">
        <w:rPr>
          <w:rFonts w:ascii="Times New Roman" w:hAnsi="Times New Roman" w:cs="Times New Roman"/>
        </w:rPr>
        <w:t xml:space="preserve"> than normal air. </w:t>
      </w:r>
      <w:r w:rsidR="00BB3BBB" w:rsidRPr="00964655">
        <w:rPr>
          <w:rFonts w:ascii="Times New Roman" w:hAnsi="Times New Roman" w:cs="Times New Roman"/>
        </w:rPr>
        <w:t xml:space="preserve">Even though these protocols are relatively similar their effects on the body </w:t>
      </w:r>
      <w:r w:rsidR="00EA2105" w:rsidRPr="00964655">
        <w:rPr>
          <w:rFonts w:ascii="Times New Roman" w:hAnsi="Times New Roman" w:cs="Times New Roman"/>
        </w:rPr>
        <w:t xml:space="preserve">can vary in some key ways. </w:t>
      </w:r>
    </w:p>
    <w:p w14:paraId="3A663A9C" w14:textId="63C825F7" w:rsidR="00BC4A47" w:rsidRPr="00964655" w:rsidRDefault="00BC4A47" w:rsidP="00964655">
      <w:pPr>
        <w:spacing w:line="480" w:lineRule="auto"/>
        <w:rPr>
          <w:rFonts w:ascii="Times New Roman" w:hAnsi="Times New Roman" w:cs="Times New Roman"/>
        </w:rPr>
      </w:pPr>
      <w:r w:rsidRPr="00964655">
        <w:rPr>
          <w:rFonts w:ascii="Times New Roman" w:hAnsi="Times New Roman" w:cs="Times New Roman"/>
          <w:b/>
        </w:rPr>
        <w:tab/>
      </w:r>
      <w:r w:rsidR="00E7746B" w:rsidRPr="00964655">
        <w:rPr>
          <w:rFonts w:ascii="Times New Roman" w:hAnsi="Times New Roman" w:cs="Times New Roman"/>
        </w:rPr>
        <w:t>Plasma pot</w:t>
      </w:r>
      <w:r w:rsidR="000977F0" w:rsidRPr="00964655">
        <w:rPr>
          <w:rFonts w:ascii="Times New Roman" w:hAnsi="Times New Roman" w:cs="Times New Roman"/>
        </w:rPr>
        <w:t>assium</w:t>
      </w:r>
      <w:r w:rsidRPr="00964655">
        <w:rPr>
          <w:rFonts w:ascii="Times New Roman" w:hAnsi="Times New Roman" w:cs="Times New Roman"/>
        </w:rPr>
        <w:t xml:space="preserve"> levels are dependent on a multitude of factors and result from the interplay of intercellular and extracellular changes as well as intake and execration rates.</w:t>
      </w:r>
      <w:r w:rsidRPr="00964655">
        <w:rPr>
          <w:rFonts w:ascii="Times New Roman" w:hAnsi="Times New Roman" w:cs="Times New Roman"/>
        </w:rPr>
        <w:fldChar w:fldCharType="begin"/>
      </w:r>
      <w:r w:rsidR="00AA24E4">
        <w:rPr>
          <w:rFonts w:ascii="Times New Roman" w:hAnsi="Times New Roman" w:cs="Times New Roman"/>
        </w:rPr>
        <w:instrText xml:space="preserve"> ADDIN EN.CITE &lt;EndNote&gt;&lt;Cite&gt;&lt;Author&gt;Aronson&lt;/Author&gt;&lt;Year&gt;2011&lt;/Year&gt;&lt;RecNum&gt;14&lt;/RecNum&gt;&lt;DisplayText&gt;&lt;style face="superscript"&gt;3-4&lt;/style&gt;&lt;/DisplayText&gt;&lt;record&gt;&lt;rec-number&gt;14&lt;/rec-number&gt;&lt;foreign-keys&gt;&lt;key app="EN" db-id="xdzep25tddr2f2ezx21pfwrtw0sr0vwfzptp" timestamp="1631033576"&gt;14&lt;/key&gt;&lt;/foreign-keys&gt;&lt;ref-type name="Journal Article"&gt;17&lt;/ref-type&gt;&lt;contributors&gt;&lt;authors&gt;&lt;author&gt;Aronson, Peter S.&lt;/author&gt;&lt;author&gt;Giebisch, Gerhard&lt;/author&gt;&lt;/authors&gt;&lt;/contributors&gt;&lt;titles&gt;&lt;title&gt;Effects of pH on Potassium: New Explanations for Old Observations&lt;/title&gt;&lt;secondary-title&gt;Journal of the American Society of Nephrology&lt;/secondary-title&gt;&lt;/titles&gt;&lt;periodical&gt;&lt;full-title&gt;Journal of the American Society of Nephrology&lt;/full-title&gt;&lt;/periodical&gt;&lt;pages&gt;1981-1989&lt;/pages&gt;&lt;volume&gt;22&lt;/volume&gt;&lt;dates&gt;&lt;year&gt;2011&lt;/year&gt;&lt;pub-dates&gt;&lt;date&gt;2011-11-01 00:00:00&lt;/date&gt;&lt;/pub-dates&gt;&lt;/dates&gt;&lt;urls&gt;&lt;related-urls&gt;&lt;url&gt;https://jasn.asnjournals.org/content/jnephrol/22/11/1981.full.pdf&lt;/url&gt;&lt;/related-urls&gt;&lt;/urls&gt;&lt;/record&gt;&lt;/Cite&gt;&lt;Cite&gt;&lt;Author&gt;Adrogué&lt;/Author&gt;&lt;Year&gt;1981&lt;/Year&gt;&lt;RecNum&gt;15&lt;/RecNum&gt;&lt;record&gt;&lt;rec-number&gt;15&lt;/rec-number&gt;&lt;foreign-keys&gt;&lt;key app="EN" db-id="xdzep25tddr2f2ezx21pfwrtw0sr0vwfzptp" timestamp="1631033619"&gt;15&lt;/key&gt;&lt;/foreign-keys&gt;&lt;ref-type name="Journal Article"&gt;17&lt;/ref-type&gt;&lt;contributors&gt;&lt;authors&gt;&lt;author&gt;Adrogué, Horacio J.&lt;/author&gt;&lt;author&gt;Madias, Nicolaos E.&lt;/author&gt;&lt;/authors&gt;&lt;/contributors&gt;&lt;titles&gt;&lt;title&gt;Changes in plasma potassium concentration during acute acid-base disturbances&lt;/title&gt;&lt;secondary-title&gt;The American Journal of Medicine&lt;/secondary-title&gt;&lt;/titles&gt;&lt;periodical&gt;&lt;full-title&gt;The American Journal of Medicine&lt;/full-title&gt;&lt;/periodical&gt;&lt;pages&gt;456-467&lt;/pages&gt;&lt;volume&gt;71&lt;/volume&gt;&lt;number&gt;3&lt;/number&gt;&lt;dates&gt;&lt;year&gt;1981&lt;/year&gt;&lt;pub-dates&gt;&lt;date&gt;1981/09/01/&lt;/date&gt;&lt;/pub-dates&gt;&lt;/dates&gt;&lt;isbn&gt;0002-9343&lt;/isbn&gt;&lt;urls&gt;&lt;related-urls&gt;&lt;url&gt;https://www.sciencedirect.com/science/article/pii/0002934381901820&lt;/url&gt;&lt;/related-urls&gt;&lt;/urls&gt;&lt;electronic-resource-num&gt;https://doi.org/10.1016/0002-9343(81)90182-0&lt;/electronic-resource-num&gt;&lt;/record&gt;&lt;/Cite&gt;&lt;/EndNote&gt;</w:instrText>
      </w:r>
      <w:r w:rsidRPr="00964655">
        <w:rPr>
          <w:rFonts w:ascii="Times New Roman" w:hAnsi="Times New Roman" w:cs="Times New Roman"/>
        </w:rPr>
        <w:fldChar w:fldCharType="separate"/>
      </w:r>
      <w:r w:rsidR="00AA24E4" w:rsidRPr="00AA24E4">
        <w:rPr>
          <w:rFonts w:ascii="Times New Roman" w:hAnsi="Times New Roman" w:cs="Times New Roman"/>
          <w:noProof/>
          <w:vertAlign w:val="superscript"/>
        </w:rPr>
        <w:t>3-4</w:t>
      </w:r>
      <w:r w:rsidRPr="00964655">
        <w:rPr>
          <w:rFonts w:ascii="Times New Roman" w:hAnsi="Times New Roman" w:cs="Times New Roman"/>
        </w:rPr>
        <w:fldChar w:fldCharType="end"/>
      </w:r>
      <w:r w:rsidRPr="00964655">
        <w:rPr>
          <w:rFonts w:ascii="Times New Roman" w:hAnsi="Times New Roman" w:cs="Times New Roman"/>
        </w:rPr>
        <w:t xml:space="preserve"> </w:t>
      </w:r>
      <w:r w:rsidR="00423B4B" w:rsidRPr="00964655">
        <w:rPr>
          <w:rFonts w:ascii="Times New Roman" w:hAnsi="Times New Roman" w:cs="Times New Roman"/>
        </w:rPr>
        <w:t>Hypoxia has been shown to cause an increase in arterial potassium levels.</w:t>
      </w:r>
      <w:r w:rsidR="00423B4B" w:rsidRPr="00964655">
        <w:rPr>
          <w:rFonts w:ascii="Times New Roman" w:hAnsi="Times New Roman" w:cs="Times New Roman"/>
        </w:rPr>
        <w:fldChar w:fldCharType="begin"/>
      </w:r>
      <w:r w:rsidR="00AA24E4">
        <w:rPr>
          <w:rFonts w:ascii="Times New Roman" w:hAnsi="Times New Roman" w:cs="Times New Roman"/>
        </w:rPr>
        <w:instrText xml:space="preserve"> ADDIN EN.CITE &lt;EndNote&gt;&lt;Cite&gt;&lt;Author&gt;Barlow&lt;/Author&gt;&lt;Year&gt;1994&lt;/Year&gt;&lt;RecNum&gt;22&lt;/RecNum&gt;&lt;DisplayText&gt;&lt;style face="superscript"&gt;5&lt;/style&gt;&lt;/DisplayText&gt;&lt;record&gt;&lt;rec-number&gt;22&lt;/rec-number&gt;&lt;foreign-keys&gt;&lt;key app="EN" db-id="xdzep25tddr2f2ezx21pfwrtw0sr0vwfzptp" timestamp="1642531591"&gt;22&lt;/key&gt;&lt;/foreign-keys&gt;&lt;ref-type name="Journal Article"&gt;17&lt;/ref-type&gt;&lt;contributors&gt;&lt;authors&gt;&lt;author&gt;Barlow, C. W.&lt;/author&gt;&lt;author&gt;Qayyum, M. S.&lt;/author&gt;&lt;author&gt;Davey, P. P.&lt;/author&gt;&lt;author&gt;Paterson, D. J.&lt;/author&gt;&lt;author&gt;Robbins, P. A.&lt;/author&gt;&lt;/authors&gt;&lt;/contributors&gt;&lt;auth-address&gt;University Laboratory of Physiology, Oxford.&lt;/auth-address&gt;&lt;titles&gt;&lt;title&gt;Effect of hypoxia on arterial potassium concentration at rest and during exercise in man&lt;/title&gt;&lt;secondary-title&gt;Exp Physiol&lt;/secondary-title&gt;&lt;/titles&gt;&lt;periodical&gt;&lt;full-title&gt;Exp Physiol&lt;/full-title&gt;&lt;/periodical&gt;&lt;pages&gt;257-60&lt;/pages&gt;&lt;volume&gt;79&lt;/volume&gt;&lt;number&gt;2&lt;/number&gt;&lt;edition&gt;1994/03/01&lt;/edition&gt;&lt;keywords&gt;&lt;keyword&gt;Arteries&lt;/keyword&gt;&lt;keyword&gt;Humans&lt;/keyword&gt;&lt;keyword&gt;Hypoxia/*blood&lt;/keyword&gt;&lt;keyword&gt;Male&lt;/keyword&gt;&lt;keyword&gt;Middle Aged&lt;/keyword&gt;&lt;keyword&gt;Osmolar Concentration&lt;/keyword&gt;&lt;keyword&gt;Oxygen/blood&lt;/keyword&gt;&lt;keyword&gt;Partial Pressure&lt;/keyword&gt;&lt;keyword&gt;*Physical Exertion&lt;/keyword&gt;&lt;keyword&gt;Potassium/*blood&lt;/keyword&gt;&lt;keyword&gt;Rest&lt;/keyword&gt;&lt;keyword&gt;Tidal Volume&lt;/keyword&gt;&lt;/keywords&gt;&lt;dates&gt;&lt;year&gt;1994&lt;/year&gt;&lt;pub-dates&gt;&lt;date&gt;Mar&lt;/date&gt;&lt;/pub-dates&gt;&lt;/dates&gt;&lt;isbn&gt;0958-0670 (Print)&amp;#xD;0958-0670 (Linking)&lt;/isbn&gt;&lt;accession-num&gt;8003310&lt;/accession-num&gt;&lt;urls&gt;&lt;related-urls&gt;&lt;url&gt;https://www.ncbi.nlm.nih.gov/pubmed/8003310&lt;/url&gt;&lt;url&gt;https://physoc.onlinelibrary.wiley.com/doi/abs/10.1113/expphysiol.1994.sp003759?sid=nlm%3Apubmed&lt;/url&gt;&lt;/related-urls&gt;&lt;/urls&gt;&lt;electronic-resource-num&gt;10.1113/expphysiol.1994.sp003759&lt;/electronic-resource-num&gt;&lt;/record&gt;&lt;/Cite&gt;&lt;/EndNote&gt;</w:instrText>
      </w:r>
      <w:r w:rsidR="00423B4B" w:rsidRPr="00964655">
        <w:rPr>
          <w:rFonts w:ascii="Times New Roman" w:hAnsi="Times New Roman" w:cs="Times New Roman"/>
        </w:rPr>
        <w:fldChar w:fldCharType="separate"/>
      </w:r>
      <w:r w:rsidR="00AA24E4" w:rsidRPr="00AA24E4">
        <w:rPr>
          <w:rFonts w:ascii="Times New Roman" w:hAnsi="Times New Roman" w:cs="Times New Roman"/>
          <w:noProof/>
          <w:vertAlign w:val="superscript"/>
        </w:rPr>
        <w:t>5</w:t>
      </w:r>
      <w:r w:rsidR="00423B4B" w:rsidRPr="00964655">
        <w:rPr>
          <w:rFonts w:ascii="Times New Roman" w:hAnsi="Times New Roman" w:cs="Times New Roman"/>
        </w:rPr>
        <w:fldChar w:fldCharType="end"/>
      </w:r>
      <w:r w:rsidR="00423B4B" w:rsidRPr="00964655">
        <w:rPr>
          <w:rFonts w:ascii="Times New Roman" w:hAnsi="Times New Roman" w:cs="Times New Roman"/>
        </w:rPr>
        <w:t xml:space="preserve"> </w:t>
      </w:r>
      <w:r w:rsidR="00326EEF" w:rsidRPr="00964655">
        <w:rPr>
          <w:rFonts w:ascii="Times New Roman" w:hAnsi="Times New Roman" w:cs="Times New Roman"/>
        </w:rPr>
        <w:t>Hypoxia has</w:t>
      </w:r>
      <w:r w:rsidR="00423B4B" w:rsidRPr="00964655">
        <w:rPr>
          <w:rFonts w:ascii="Times New Roman" w:hAnsi="Times New Roman" w:cs="Times New Roman"/>
        </w:rPr>
        <w:t xml:space="preserve"> also</w:t>
      </w:r>
      <w:r w:rsidR="00326EEF" w:rsidRPr="00964655">
        <w:rPr>
          <w:rFonts w:ascii="Times New Roman" w:hAnsi="Times New Roman" w:cs="Times New Roman"/>
        </w:rPr>
        <w:t xml:space="preserve"> been shown to effect Voltage gated K+ channel expression in pulmonary </w:t>
      </w:r>
      <w:r w:rsidR="006A6016" w:rsidRPr="00964655">
        <w:rPr>
          <w:rFonts w:ascii="Times New Roman" w:hAnsi="Times New Roman" w:cs="Times New Roman"/>
        </w:rPr>
        <w:t>arterial myocytes.</w:t>
      </w:r>
      <w:r w:rsidR="006A6016" w:rsidRPr="00964655">
        <w:rPr>
          <w:rFonts w:ascii="Times New Roman" w:hAnsi="Times New Roman" w:cs="Times New Roman"/>
        </w:rPr>
        <w:fldChar w:fldCharType="begin">
          <w:fldData xml:space="preserve">PEVuZE5vdGU+PENpdGU+PEF1dGhvcj5Eb25nPC9BdXRob3I+PFllYXI+MjAxMjwvWWVhcj48UmVj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</w:fldData>
        </w:fldChar>
      </w:r>
      <w:r w:rsidR="00AA24E4">
        <w:rPr>
          <w:rFonts w:ascii="Times New Roman" w:hAnsi="Times New Roman" w:cs="Times New Roman"/>
        </w:rPr>
        <w:instrText xml:space="preserve"> ADDIN EN.CITE </w:instrText>
      </w:r>
      <w:r w:rsidR="00AA24E4">
        <w:rPr>
          <w:rFonts w:ascii="Times New Roman" w:hAnsi="Times New Roman" w:cs="Times New Roman"/>
        </w:rPr>
        <w:fldChar w:fldCharType="begin">
          <w:fldData xml:space="preserve">PEVuZE5vdGU+PENpdGU+PEF1dGhvcj5Eb25nPC9BdXRob3I+PFllYXI+MjAxMjwvWWVhcj48UmVj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</w:fldData>
        </w:fldChar>
      </w:r>
      <w:r w:rsidR="00AA24E4">
        <w:rPr>
          <w:rFonts w:ascii="Times New Roman" w:hAnsi="Times New Roman" w:cs="Times New Roman"/>
        </w:rPr>
        <w:instrText xml:space="preserve"> ADDIN EN.CITE.DATA </w:instrText>
      </w:r>
      <w:r w:rsidR="00AA24E4">
        <w:rPr>
          <w:rFonts w:ascii="Times New Roman" w:hAnsi="Times New Roman" w:cs="Times New Roman"/>
        </w:rPr>
      </w:r>
      <w:r w:rsidR="00AA24E4">
        <w:rPr>
          <w:rFonts w:ascii="Times New Roman" w:hAnsi="Times New Roman" w:cs="Times New Roman"/>
        </w:rPr>
        <w:fldChar w:fldCharType="end"/>
      </w:r>
      <w:r w:rsidR="006A6016" w:rsidRPr="00964655">
        <w:rPr>
          <w:rFonts w:ascii="Times New Roman" w:hAnsi="Times New Roman" w:cs="Times New Roman"/>
        </w:rPr>
        <w:fldChar w:fldCharType="separate"/>
      </w:r>
      <w:r w:rsidR="00AA24E4" w:rsidRPr="00AA24E4">
        <w:rPr>
          <w:rFonts w:ascii="Times New Roman" w:hAnsi="Times New Roman" w:cs="Times New Roman"/>
          <w:noProof/>
          <w:vertAlign w:val="superscript"/>
        </w:rPr>
        <w:t>6-7</w:t>
      </w:r>
      <w:r w:rsidR="006A6016" w:rsidRPr="00964655">
        <w:rPr>
          <w:rFonts w:ascii="Times New Roman" w:hAnsi="Times New Roman" w:cs="Times New Roman"/>
        </w:rPr>
        <w:fldChar w:fldCharType="end"/>
      </w:r>
      <w:r w:rsidR="006A6016" w:rsidRPr="00964655">
        <w:rPr>
          <w:rFonts w:ascii="Times New Roman" w:hAnsi="Times New Roman" w:cs="Times New Roman"/>
        </w:rPr>
        <w:t xml:space="preserve"> However the effects of Hyperoxia and Hyperbaria on these channels and plasma potassium levels remains unclear.  </w:t>
      </w:r>
    </w:p>
    <w:p w14:paraId="15E9237D" w14:textId="77777777" w:rsidR="006A6016" w:rsidRPr="00964655" w:rsidRDefault="006A6016" w:rsidP="00964655">
      <w:pPr>
        <w:spacing w:line="480" w:lineRule="auto"/>
        <w:rPr>
          <w:rFonts w:ascii="Times New Roman" w:hAnsi="Times New Roman" w:cs="Times New Roman"/>
        </w:rPr>
      </w:pPr>
    </w:p>
    <w:p w14:paraId="00000002" w14:textId="4F2425F3" w:rsidR="00B745D2" w:rsidRPr="00964655" w:rsidDel="00FE05CC" w:rsidRDefault="00067E9E" w:rsidP="00964655">
      <w:pPr>
        <w:spacing w:line="480" w:lineRule="auto"/>
        <w:rPr>
          <w:del w:id="0" w:author="Jacob J. Lamers" w:date="2022-02-17T14:15:00Z"/>
          <w:rFonts w:ascii="Times New Roman" w:hAnsi="Times New Roman" w:cs="Times New Roman"/>
          <w:b/>
        </w:rPr>
      </w:pPr>
      <w:bookmarkStart w:id="1" w:name="_GoBack"/>
      <w:bookmarkEnd w:id="1"/>
      <w:del w:id="2" w:author="Jacob J. Lamers" w:date="2022-02-17T14:15:00Z">
        <w:r w:rsidRPr="00964655" w:rsidDel="00FE05CC">
          <w:rPr>
            <w:rFonts w:ascii="Times New Roman" w:hAnsi="Times New Roman" w:cs="Times New Roman"/>
            <w:b/>
          </w:rPr>
          <w:delText>Oxygen Treatment models</w:delText>
        </w:r>
      </w:del>
    </w:p>
    <w:p w14:paraId="00000003" w14:textId="39E94FC3" w:rsidR="00B745D2" w:rsidRPr="00964655" w:rsidDel="00FE05CC" w:rsidRDefault="00067E9E" w:rsidP="00964655">
      <w:pPr>
        <w:numPr>
          <w:ilvl w:val="1"/>
          <w:numId w:val="1"/>
        </w:numPr>
        <w:spacing w:line="480" w:lineRule="auto"/>
        <w:rPr>
          <w:del w:id="3" w:author="Jacob J. Lamers" w:date="2022-02-17T14:15:00Z"/>
          <w:rFonts w:ascii="Times New Roman" w:hAnsi="Times New Roman" w:cs="Times New Roman"/>
        </w:rPr>
      </w:pPr>
      <w:del w:id="4" w:author="Jacob J. Lamers" w:date="2022-02-17T14:15:00Z">
        <w:r w:rsidRPr="00964655" w:rsidDel="00FE05CC">
          <w:rPr>
            <w:rFonts w:ascii="Times New Roman" w:hAnsi="Times New Roman" w:cs="Times New Roman"/>
          </w:rPr>
          <w:delText>Hyperbaric Chamber Model at 1.3 atm</w:delText>
        </w:r>
      </w:del>
    </w:p>
    <w:p w14:paraId="00000004" w14:textId="5DA69806" w:rsidR="00B745D2" w:rsidRPr="00964655" w:rsidDel="00FE05CC" w:rsidRDefault="00067E9E" w:rsidP="00964655">
      <w:pPr>
        <w:numPr>
          <w:ilvl w:val="1"/>
          <w:numId w:val="1"/>
        </w:numPr>
        <w:spacing w:line="480" w:lineRule="auto"/>
        <w:rPr>
          <w:del w:id="5" w:author="Jacob J. Lamers" w:date="2022-02-17T14:15:00Z"/>
          <w:rFonts w:ascii="Times New Roman" w:hAnsi="Times New Roman" w:cs="Times New Roman"/>
        </w:rPr>
      </w:pPr>
      <w:del w:id="6" w:author="Jacob J. Lamers" w:date="2022-02-17T14:15:00Z">
        <w:r w:rsidRPr="00964655" w:rsidDel="00FE05CC">
          <w:rPr>
            <w:rFonts w:ascii="Times New Roman" w:hAnsi="Times New Roman" w:cs="Times New Roman"/>
          </w:rPr>
          <w:delText>Concentrated oxygen</w:delText>
        </w:r>
      </w:del>
    </w:p>
    <w:p w14:paraId="0A163A7C" w14:textId="1FE66BA2" w:rsidR="00BC4A47" w:rsidRPr="00964655" w:rsidRDefault="00067E9E" w:rsidP="00964655">
      <w:pPr>
        <w:spacing w:line="480" w:lineRule="auto"/>
        <w:rPr>
          <w:rFonts w:ascii="Times New Roman" w:hAnsi="Times New Roman" w:cs="Times New Roman"/>
          <w:b/>
        </w:rPr>
      </w:pPr>
      <w:r w:rsidRPr="00964655">
        <w:rPr>
          <w:rFonts w:ascii="Times New Roman" w:hAnsi="Times New Roman" w:cs="Times New Roman"/>
          <w:b/>
        </w:rPr>
        <w:t>Mechanism for Plasma Potassium Changes as a Response to Oxygen</w:t>
      </w:r>
    </w:p>
    <w:p w14:paraId="65BBE89C" w14:textId="3B567E82" w:rsidR="009D72BA" w:rsidRPr="00964655" w:rsidRDefault="009D72BA" w:rsidP="00964655">
      <w:pPr>
        <w:spacing w:line="480" w:lineRule="auto"/>
        <w:rPr>
          <w:rFonts w:ascii="Times New Roman" w:hAnsi="Times New Roman" w:cs="Times New Roman"/>
          <w:b/>
        </w:rPr>
      </w:pPr>
      <w:r w:rsidRPr="00964655">
        <w:rPr>
          <w:rFonts w:ascii="Times New Roman" w:hAnsi="Times New Roman" w:cs="Times New Roman"/>
          <w:b/>
        </w:rPr>
        <w:t>Mechanism for Plasma Potassium Changes in Other Gases/Pressure</w:t>
      </w:r>
    </w:p>
    <w:p w14:paraId="4132D65D" w14:textId="565685D3" w:rsidR="000A47F2" w:rsidRPr="00964655" w:rsidRDefault="000A47F2" w:rsidP="00964655">
      <w:pPr>
        <w:spacing w:line="480" w:lineRule="auto"/>
        <w:rPr>
          <w:rFonts w:ascii="Times New Roman" w:hAnsi="Times New Roman" w:cs="Times New Roman"/>
          <w:b/>
        </w:rPr>
      </w:pPr>
    </w:p>
    <w:p w14:paraId="5058D9E6" w14:textId="062A6265" w:rsidR="000A47F2" w:rsidRPr="00964655" w:rsidRDefault="000A47F2" w:rsidP="00964655">
      <w:pPr>
        <w:spacing w:line="480" w:lineRule="auto"/>
        <w:rPr>
          <w:rFonts w:ascii="Times New Roman" w:hAnsi="Times New Roman" w:cs="Times New Roman"/>
          <w:b/>
        </w:rPr>
      </w:pPr>
      <w:r w:rsidRPr="00964655">
        <w:rPr>
          <w:rFonts w:ascii="Times New Roman" w:hAnsi="Times New Roman" w:cs="Times New Roman"/>
          <w:b/>
        </w:rPr>
        <w:t>Methods</w:t>
      </w:r>
    </w:p>
    <w:p w14:paraId="230D7377" w14:textId="56136D9A" w:rsidR="000A47F2" w:rsidRPr="00964655" w:rsidRDefault="000A47F2" w:rsidP="00964655">
      <w:pPr>
        <w:spacing w:line="480" w:lineRule="auto"/>
        <w:rPr>
          <w:rFonts w:ascii="Times New Roman" w:hAnsi="Times New Roman" w:cs="Times New Roman"/>
          <w:b/>
        </w:rPr>
      </w:pPr>
    </w:p>
    <w:p w14:paraId="426090D3" w14:textId="1F3C187C" w:rsidR="000A47F2" w:rsidRPr="00964655" w:rsidRDefault="000A47F2" w:rsidP="00964655">
      <w:pPr>
        <w:spacing w:line="480" w:lineRule="auto"/>
        <w:rPr>
          <w:rFonts w:ascii="Times New Roman" w:hAnsi="Times New Roman" w:cs="Times New Roman"/>
          <w:b/>
        </w:rPr>
      </w:pPr>
      <w:r w:rsidRPr="00964655">
        <w:rPr>
          <w:rFonts w:ascii="Times New Roman" w:hAnsi="Times New Roman" w:cs="Times New Roman"/>
          <w:b/>
        </w:rPr>
        <w:t>Results</w:t>
      </w:r>
    </w:p>
    <w:p w14:paraId="5F840A69" w14:textId="67905547" w:rsidR="000A47F2" w:rsidRPr="00964655" w:rsidRDefault="000A47F2" w:rsidP="00964655">
      <w:pPr>
        <w:spacing w:line="480" w:lineRule="auto"/>
        <w:rPr>
          <w:rFonts w:ascii="Times New Roman" w:hAnsi="Times New Roman" w:cs="Times New Roman"/>
          <w:b/>
        </w:rPr>
      </w:pPr>
    </w:p>
    <w:p w14:paraId="27247DA7" w14:textId="1C0214BC" w:rsidR="000A47F2" w:rsidRPr="00964655" w:rsidRDefault="000A47F2" w:rsidP="00964655">
      <w:pPr>
        <w:spacing w:line="480" w:lineRule="auto"/>
        <w:rPr>
          <w:rFonts w:ascii="Times New Roman" w:hAnsi="Times New Roman" w:cs="Times New Roman"/>
          <w:b/>
        </w:rPr>
      </w:pPr>
      <w:r w:rsidRPr="00964655">
        <w:rPr>
          <w:rFonts w:ascii="Times New Roman" w:hAnsi="Times New Roman" w:cs="Times New Roman"/>
          <w:b/>
        </w:rPr>
        <w:t>Discussion</w:t>
      </w:r>
    </w:p>
    <w:p w14:paraId="1A9465FC" w14:textId="77777777" w:rsidR="000977F0" w:rsidRPr="00964655" w:rsidRDefault="000977F0" w:rsidP="00964655">
      <w:pPr>
        <w:spacing w:line="480" w:lineRule="auto"/>
        <w:ind w:left="720"/>
        <w:rPr>
          <w:rFonts w:ascii="Times New Roman" w:hAnsi="Times New Roman" w:cs="Times New Roman"/>
        </w:rPr>
      </w:pPr>
    </w:p>
    <w:p w14:paraId="7C20268F" w14:textId="77777777" w:rsidR="00AA24E4" w:rsidRPr="00AA24E4" w:rsidRDefault="00BC4A47" w:rsidP="00AA24E4">
      <w:pPr>
        <w:pStyle w:val="EndNoteBibliography"/>
      </w:pPr>
      <w:r w:rsidRPr="00964655">
        <w:rPr>
          <w:rFonts w:ascii="Times New Roman" w:hAnsi="Times New Roman" w:cs="Times New Roman"/>
        </w:rPr>
        <w:lastRenderedPageBreak/>
        <w:fldChar w:fldCharType="begin"/>
      </w:r>
      <w:r w:rsidRPr="00964655">
        <w:rPr>
          <w:rFonts w:ascii="Times New Roman" w:hAnsi="Times New Roman" w:cs="Times New Roman"/>
        </w:rPr>
        <w:instrText xml:space="preserve"> ADDIN EN.REFLIST </w:instrText>
      </w:r>
      <w:r w:rsidRPr="00964655">
        <w:rPr>
          <w:rFonts w:ascii="Times New Roman" w:hAnsi="Times New Roman" w:cs="Times New Roman"/>
        </w:rPr>
        <w:fldChar w:fldCharType="separate"/>
      </w:r>
      <w:r w:rsidR="00AA24E4" w:rsidRPr="00AA24E4">
        <w:t>1.</w:t>
      </w:r>
      <w:r w:rsidR="00AA24E4" w:rsidRPr="00AA24E4">
        <w:tab/>
      </w:r>
      <w:r w:rsidR="00AA24E4" w:rsidRPr="00AA24E4">
        <w:rPr>
          <w:i/>
        </w:rPr>
        <w:t>Hyperbaric Oxygen Therapy Indications</w:t>
      </w:r>
      <w:r w:rsidR="00AA24E4" w:rsidRPr="00AA24E4">
        <w:t>. Undersea and Hyperbaric Medical Society: 2019; Vol. 14th.</w:t>
      </w:r>
    </w:p>
    <w:p w14:paraId="1ED29A45" w14:textId="36EBD482" w:rsidR="00AA24E4" w:rsidRPr="00AA24E4" w:rsidRDefault="00AA24E4" w:rsidP="00AA24E4">
      <w:pPr>
        <w:pStyle w:val="EndNoteBibliography"/>
      </w:pPr>
      <w:r w:rsidRPr="00AA24E4">
        <w:t>2.</w:t>
      </w:r>
      <w:r w:rsidRPr="00AA24E4">
        <w:tab/>
        <w:t xml:space="preserve">Hyperbaric Oxygen Therapy: Get the Facts. </w:t>
      </w:r>
      <w:hyperlink r:id="rId5" w:history="1">
        <w:r w:rsidRPr="00AA24E4">
          <w:rPr>
            <w:rStyle w:val="Hyperlink"/>
          </w:rPr>
          <w:t>https://www.fda.gov/consumers/consumer-updates/hyperbaric-oxygen-therapy-get-facts</w:t>
        </w:r>
      </w:hyperlink>
      <w:r w:rsidRPr="00AA24E4">
        <w:t>.</w:t>
      </w:r>
    </w:p>
    <w:p w14:paraId="528A09F3" w14:textId="77777777" w:rsidR="00AA24E4" w:rsidRPr="00AA24E4" w:rsidRDefault="00AA24E4" w:rsidP="00AA24E4">
      <w:pPr>
        <w:pStyle w:val="EndNoteBibliography"/>
      </w:pPr>
      <w:r w:rsidRPr="00AA24E4">
        <w:t>3.</w:t>
      </w:r>
      <w:r w:rsidRPr="00AA24E4">
        <w:tab/>
        <w:t xml:space="preserve">Aronson, P. S.; Giebisch, G., Effects of pH on Potassium: New Explanations for Old Observations. </w:t>
      </w:r>
      <w:r w:rsidRPr="00AA24E4">
        <w:rPr>
          <w:i/>
        </w:rPr>
        <w:t xml:space="preserve">Journal of the American Society of Nephrology </w:t>
      </w:r>
      <w:r w:rsidRPr="00AA24E4">
        <w:rPr>
          <w:b/>
        </w:rPr>
        <w:t>2011,</w:t>
      </w:r>
      <w:r w:rsidRPr="00AA24E4">
        <w:t xml:space="preserve"> </w:t>
      </w:r>
      <w:r w:rsidRPr="00AA24E4">
        <w:rPr>
          <w:i/>
        </w:rPr>
        <w:t>22</w:t>
      </w:r>
      <w:r w:rsidRPr="00AA24E4">
        <w:t>, 1981-1989.</w:t>
      </w:r>
    </w:p>
    <w:p w14:paraId="4E0F90F5" w14:textId="77777777" w:rsidR="00AA24E4" w:rsidRPr="00AA24E4" w:rsidRDefault="00AA24E4" w:rsidP="00AA24E4">
      <w:pPr>
        <w:pStyle w:val="EndNoteBibliography"/>
      </w:pPr>
      <w:r w:rsidRPr="00AA24E4">
        <w:t>4.</w:t>
      </w:r>
      <w:r w:rsidRPr="00AA24E4">
        <w:tab/>
        <w:t xml:space="preserve">Adrogué, H. J.; Madias, N. E., Changes in plasma potassium concentration during acute acid-base disturbances. </w:t>
      </w:r>
      <w:r w:rsidRPr="00AA24E4">
        <w:rPr>
          <w:i/>
        </w:rPr>
        <w:t xml:space="preserve">The American Journal of Medicine </w:t>
      </w:r>
      <w:r w:rsidRPr="00AA24E4">
        <w:rPr>
          <w:b/>
        </w:rPr>
        <w:t>1981,</w:t>
      </w:r>
      <w:r w:rsidRPr="00AA24E4">
        <w:t xml:space="preserve"> </w:t>
      </w:r>
      <w:r w:rsidRPr="00AA24E4">
        <w:rPr>
          <w:i/>
        </w:rPr>
        <w:t>71</w:t>
      </w:r>
      <w:r w:rsidRPr="00AA24E4">
        <w:t xml:space="preserve"> (3), 456-467.</w:t>
      </w:r>
    </w:p>
    <w:p w14:paraId="10954517" w14:textId="77777777" w:rsidR="00AA24E4" w:rsidRPr="00AA24E4" w:rsidRDefault="00AA24E4" w:rsidP="00AA24E4">
      <w:pPr>
        <w:pStyle w:val="EndNoteBibliography"/>
      </w:pPr>
      <w:r w:rsidRPr="00AA24E4">
        <w:t>5.</w:t>
      </w:r>
      <w:r w:rsidRPr="00AA24E4">
        <w:tab/>
        <w:t xml:space="preserve">Barlow, C. W.; Qayyum, M. S.; Davey, P. P.; Paterson, D. J.; Robbins, P. A., Effect of hypoxia on arterial potassium concentration at rest and during exercise in man. </w:t>
      </w:r>
      <w:r w:rsidRPr="00AA24E4">
        <w:rPr>
          <w:i/>
        </w:rPr>
        <w:t xml:space="preserve">Exp Physiol </w:t>
      </w:r>
      <w:r w:rsidRPr="00AA24E4">
        <w:rPr>
          <w:b/>
        </w:rPr>
        <w:t>1994,</w:t>
      </w:r>
      <w:r w:rsidRPr="00AA24E4">
        <w:t xml:space="preserve"> </w:t>
      </w:r>
      <w:r w:rsidRPr="00AA24E4">
        <w:rPr>
          <w:i/>
        </w:rPr>
        <w:t>79</w:t>
      </w:r>
      <w:r w:rsidRPr="00AA24E4">
        <w:t xml:space="preserve"> (2), 257-60.</w:t>
      </w:r>
    </w:p>
    <w:p w14:paraId="7A97BF1E" w14:textId="77777777" w:rsidR="00AA24E4" w:rsidRPr="00AA24E4" w:rsidRDefault="00AA24E4" w:rsidP="00AA24E4">
      <w:pPr>
        <w:pStyle w:val="EndNoteBibliography"/>
      </w:pPr>
      <w:r w:rsidRPr="00AA24E4">
        <w:t>6.</w:t>
      </w:r>
      <w:r w:rsidRPr="00AA24E4">
        <w:tab/>
        <w:t xml:space="preserve">Dong, Q.; Zhao, N.; Xia, C. K.; Du, L. L.; Fu, X. X.; Du, Y. M., Hypoxia induces voltage-gated K+ (Kv) channel expression in pulmonary arterial smooth muscle cells through hypoxia-inducible factor-1 (HIF-1). </w:t>
      </w:r>
      <w:r w:rsidRPr="00AA24E4">
        <w:rPr>
          <w:i/>
        </w:rPr>
        <w:t xml:space="preserve">Bosn J Basic Med Sci </w:t>
      </w:r>
      <w:r w:rsidRPr="00AA24E4">
        <w:rPr>
          <w:b/>
        </w:rPr>
        <w:t>2012,</w:t>
      </w:r>
      <w:r w:rsidRPr="00AA24E4">
        <w:t xml:space="preserve"> </w:t>
      </w:r>
      <w:r w:rsidRPr="00AA24E4">
        <w:rPr>
          <w:i/>
        </w:rPr>
        <w:t>12</w:t>
      </w:r>
      <w:r w:rsidRPr="00AA24E4">
        <w:t xml:space="preserve"> (3), 158-63.</w:t>
      </w:r>
    </w:p>
    <w:p w14:paraId="38C40C3F" w14:textId="77777777" w:rsidR="00AA24E4" w:rsidRPr="00AA24E4" w:rsidRDefault="00AA24E4" w:rsidP="00AA24E4">
      <w:pPr>
        <w:pStyle w:val="EndNoteBibliography"/>
      </w:pPr>
      <w:r w:rsidRPr="00AA24E4">
        <w:t>7.</w:t>
      </w:r>
      <w:r w:rsidRPr="00AA24E4">
        <w:tab/>
        <w:t xml:space="preserve">Whitman, E. M.; Pisarcik, S.; Luke, T.; Fallon, M.; Wang, J.; Sylvester, J. T.; Semenza, G. L.; Shimoda, L. A., Endothelin-1 mediates hypoxia-induced inhibition of voltage-gated K+ channel expression in pulmonary arterial myocytes. </w:t>
      </w:r>
      <w:r w:rsidRPr="00AA24E4">
        <w:rPr>
          <w:i/>
        </w:rPr>
        <w:t xml:space="preserve">American Journal of Physiology-Lung Cellular and Molecular Physiology </w:t>
      </w:r>
      <w:r w:rsidRPr="00AA24E4">
        <w:rPr>
          <w:b/>
        </w:rPr>
        <w:t>2008,</w:t>
      </w:r>
      <w:r w:rsidRPr="00AA24E4">
        <w:t xml:space="preserve"> </w:t>
      </w:r>
      <w:r w:rsidRPr="00AA24E4">
        <w:rPr>
          <w:i/>
        </w:rPr>
        <w:t>294</w:t>
      </w:r>
      <w:r w:rsidRPr="00AA24E4">
        <w:t xml:space="preserve"> (2), L309-L318.</w:t>
      </w:r>
    </w:p>
    <w:p w14:paraId="00000005" w14:textId="5490240E" w:rsidR="00B745D2" w:rsidRPr="00964655" w:rsidRDefault="00BC4A47" w:rsidP="00964655">
      <w:pPr>
        <w:spacing w:line="480" w:lineRule="auto"/>
        <w:rPr>
          <w:rFonts w:ascii="Times New Roman" w:hAnsi="Times New Roman" w:cs="Times New Roman"/>
        </w:rPr>
      </w:pPr>
      <w:r w:rsidRPr="00964655">
        <w:rPr>
          <w:rFonts w:ascii="Times New Roman" w:hAnsi="Times New Roman" w:cs="Times New Roman"/>
        </w:rPr>
        <w:fldChar w:fldCharType="end"/>
      </w:r>
    </w:p>
    <w:sectPr w:rsidR="00B745D2" w:rsidRPr="00964655" w:rsidSect="00964655">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662C9"/>
    <w:multiLevelType w:val="multilevel"/>
    <w:tmpl w:val="EE108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cob J. Lamers">
    <w15:presenceInfo w15:providerId="None" w15:userId="Jacob J. Lam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dzep25tddr2f2ezx21pfwrtw0sr0vwfzptp&quot;&gt;Jake&lt;record-ids&gt;&lt;item&gt;8&lt;/item&gt;&lt;item&gt;14&lt;/item&gt;&lt;item&gt;15&lt;/item&gt;&lt;item&gt;17&lt;/item&gt;&lt;item&gt;22&lt;/item&gt;&lt;item&gt;31&lt;/item&gt;&lt;item&gt;32&lt;/item&gt;&lt;/record-ids&gt;&lt;/item&gt;&lt;/Libraries&gt;"/>
  </w:docVars>
  <w:rsids>
    <w:rsidRoot w:val="00B745D2"/>
    <w:rsid w:val="00064799"/>
    <w:rsid w:val="00067E9E"/>
    <w:rsid w:val="000977F0"/>
    <w:rsid w:val="000A47F2"/>
    <w:rsid w:val="000C4CC4"/>
    <w:rsid w:val="001C56D3"/>
    <w:rsid w:val="00326EEF"/>
    <w:rsid w:val="00423B4B"/>
    <w:rsid w:val="00471530"/>
    <w:rsid w:val="0068662B"/>
    <w:rsid w:val="006A6016"/>
    <w:rsid w:val="00716E3A"/>
    <w:rsid w:val="007D5897"/>
    <w:rsid w:val="00897B84"/>
    <w:rsid w:val="008B68E6"/>
    <w:rsid w:val="00964655"/>
    <w:rsid w:val="009D72BA"/>
    <w:rsid w:val="00AA24E4"/>
    <w:rsid w:val="00B64C91"/>
    <w:rsid w:val="00B745D2"/>
    <w:rsid w:val="00B90A22"/>
    <w:rsid w:val="00BB3BBB"/>
    <w:rsid w:val="00BC4A47"/>
    <w:rsid w:val="00CA5791"/>
    <w:rsid w:val="00DB101F"/>
    <w:rsid w:val="00E7746B"/>
    <w:rsid w:val="00EA2105"/>
    <w:rsid w:val="00FE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478F"/>
  <w15:docId w15:val="{4FA137C3-9BC2-46AA-9867-0A95BD167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EndNoteBibliographyTitle">
    <w:name w:val="EndNote Bibliography Title"/>
    <w:basedOn w:val="Normal"/>
    <w:link w:val="EndNoteBibliographyTitleChar"/>
    <w:rsid w:val="00BC4A47"/>
    <w:pPr>
      <w:jc w:val="center"/>
    </w:pPr>
    <w:rPr>
      <w:noProof/>
      <w:lang w:val="en-US"/>
    </w:rPr>
  </w:style>
  <w:style w:type="character" w:customStyle="1" w:styleId="EndNoteBibliographyTitleChar">
    <w:name w:val="EndNote Bibliography Title Char"/>
    <w:basedOn w:val="DefaultParagraphFont"/>
    <w:link w:val="EndNoteBibliographyTitle"/>
    <w:rsid w:val="00BC4A47"/>
    <w:rPr>
      <w:noProof/>
      <w:lang w:val="en-US"/>
    </w:rPr>
  </w:style>
  <w:style w:type="paragraph" w:customStyle="1" w:styleId="EndNoteBibliography">
    <w:name w:val="EndNote Bibliography"/>
    <w:basedOn w:val="Normal"/>
    <w:link w:val="EndNoteBibliographyChar"/>
    <w:rsid w:val="00BC4A47"/>
    <w:pPr>
      <w:spacing w:line="240" w:lineRule="auto"/>
    </w:pPr>
    <w:rPr>
      <w:noProof/>
      <w:lang w:val="en-US"/>
    </w:rPr>
  </w:style>
  <w:style w:type="character" w:customStyle="1" w:styleId="EndNoteBibliographyChar">
    <w:name w:val="EndNote Bibliography Char"/>
    <w:basedOn w:val="DefaultParagraphFont"/>
    <w:link w:val="EndNoteBibliography"/>
    <w:rsid w:val="00BC4A47"/>
    <w:rPr>
      <w:noProof/>
      <w:lang w:val="en-US"/>
    </w:rPr>
  </w:style>
  <w:style w:type="character" w:styleId="LineNumber">
    <w:name w:val="line number"/>
    <w:basedOn w:val="DefaultParagraphFont"/>
    <w:uiPriority w:val="99"/>
    <w:semiHidden/>
    <w:unhideWhenUsed/>
    <w:rsid w:val="008B68E6"/>
  </w:style>
  <w:style w:type="character" w:styleId="Hyperlink">
    <w:name w:val="Hyperlink"/>
    <w:basedOn w:val="DefaultParagraphFont"/>
    <w:uiPriority w:val="99"/>
    <w:unhideWhenUsed/>
    <w:rsid w:val="00AA24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578709">
      <w:bodyDiv w:val="1"/>
      <w:marLeft w:val="0"/>
      <w:marRight w:val="0"/>
      <w:marTop w:val="0"/>
      <w:marBottom w:val="0"/>
      <w:divBdr>
        <w:top w:val="none" w:sz="0" w:space="0" w:color="auto"/>
        <w:left w:val="none" w:sz="0" w:space="0" w:color="auto"/>
        <w:bottom w:val="none" w:sz="0" w:space="0" w:color="auto"/>
        <w:right w:val="none" w:sz="0" w:space="0" w:color="auto"/>
      </w:divBdr>
      <w:divsChild>
        <w:div w:id="1211192175">
          <w:marLeft w:val="0"/>
          <w:marRight w:val="0"/>
          <w:marTop w:val="0"/>
          <w:marBottom w:val="0"/>
          <w:divBdr>
            <w:top w:val="none" w:sz="0" w:space="0" w:color="auto"/>
            <w:left w:val="none" w:sz="0" w:space="0" w:color="auto"/>
            <w:bottom w:val="none" w:sz="0" w:space="0" w:color="auto"/>
            <w:right w:val="none" w:sz="0" w:space="0" w:color="auto"/>
          </w:divBdr>
        </w:div>
        <w:div w:id="1525441579">
          <w:marLeft w:val="0"/>
          <w:marRight w:val="0"/>
          <w:marTop w:val="22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da.gov/consumers/consumer-updates/hyperbaric-oxygen-therapy-get-fa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3</Pages>
  <Words>1545</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SMPH - Pediatrics</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Jacob J. Lamers</cp:lastModifiedBy>
  <cp:revision>15</cp:revision>
  <dcterms:created xsi:type="dcterms:W3CDTF">2022-01-11T17:28:00Z</dcterms:created>
  <dcterms:modified xsi:type="dcterms:W3CDTF">2022-02-17T20:15:00Z</dcterms:modified>
</cp:coreProperties>
</file>